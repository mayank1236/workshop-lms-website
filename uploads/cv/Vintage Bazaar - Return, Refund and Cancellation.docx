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DB57" w14:textId="1F0F10D3" w:rsidR="000D381D" w:rsidRPr="00371C03" w:rsidRDefault="00371C03" w:rsidP="00E36141">
      <w:pPr>
        <w:pStyle w:val="Heading"/>
        <w:jc w:val="both"/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t>Return</w:t>
      </w:r>
      <w:r w:rsidR="008F6C54">
        <w:rPr>
          <w:rFonts w:eastAsia="Arial Unicode MS" w:cs="Arial Unicode MS"/>
          <w:b/>
          <w:bCs/>
          <w:sz w:val="24"/>
          <w:szCs w:val="24"/>
          <w:lang w:val="en-US"/>
        </w:rPr>
        <w:t xml:space="preserve">, </w:t>
      </w:r>
      <w:r w:rsidR="005A2794" w:rsidRPr="00371C03">
        <w:rPr>
          <w:rFonts w:eastAsia="Arial Unicode MS" w:cs="Arial Unicode MS"/>
          <w:b/>
          <w:bCs/>
          <w:sz w:val="24"/>
          <w:szCs w:val="24"/>
          <w:lang w:val="en-US"/>
        </w:rPr>
        <w:t xml:space="preserve">Refund </w:t>
      </w:r>
      <w:r w:rsidR="008F6C54">
        <w:rPr>
          <w:rFonts w:eastAsia="Arial Unicode MS" w:cs="Arial Unicode MS"/>
          <w:b/>
          <w:bCs/>
          <w:sz w:val="24"/>
          <w:szCs w:val="24"/>
          <w:lang w:val="en-US"/>
        </w:rPr>
        <w:t xml:space="preserve">and Cancellation </w:t>
      </w:r>
      <w:r w:rsidR="005A2794" w:rsidRPr="00371C03">
        <w:rPr>
          <w:rFonts w:eastAsia="Arial Unicode MS" w:cs="Arial Unicode MS"/>
          <w:b/>
          <w:bCs/>
          <w:sz w:val="24"/>
          <w:szCs w:val="24"/>
          <w:lang w:val="en-US"/>
        </w:rPr>
        <w:t>Policy</w:t>
      </w:r>
    </w:p>
    <w:p w14:paraId="08A99BA9" w14:textId="77777777" w:rsidR="000D381D" w:rsidRDefault="000D381D" w:rsidP="00E36141">
      <w:pPr>
        <w:pStyle w:val="Body"/>
        <w:jc w:val="both"/>
      </w:pPr>
    </w:p>
    <w:p w14:paraId="6DC54A07" w14:textId="785DF54E" w:rsidR="000D381D" w:rsidRPr="00371C03" w:rsidRDefault="005A2794" w:rsidP="00E36141">
      <w:pPr>
        <w:pStyle w:val="Body"/>
        <w:jc w:val="both"/>
        <w:rPr>
          <w:sz w:val="21"/>
          <w:szCs w:val="21"/>
        </w:rPr>
      </w:pPr>
      <w:r w:rsidRPr="00371C03">
        <w:rPr>
          <w:sz w:val="21"/>
          <w:szCs w:val="21"/>
          <w:lang w:val="en-US"/>
        </w:rPr>
        <w:t>Thank</w:t>
      </w:r>
      <w:ins w:id="0" w:author="Arindam Mukherjee" w:date="2020-08-02T22:19:00Z">
        <w:r w:rsidR="00B82FBA">
          <w:rPr>
            <w:sz w:val="21"/>
            <w:szCs w:val="21"/>
            <w:lang w:val="en-US"/>
          </w:rPr>
          <w:t xml:space="preserve"> you</w:t>
        </w:r>
      </w:ins>
      <w:del w:id="1" w:author="Arindam Mukherjee" w:date="2020-08-02T22:18:00Z">
        <w:r w:rsidRPr="00371C03" w:rsidDel="00B82FBA">
          <w:rPr>
            <w:sz w:val="21"/>
            <w:szCs w:val="21"/>
            <w:lang w:val="en-US"/>
          </w:rPr>
          <w:delText>s</w:delText>
        </w:r>
      </w:del>
      <w:r w:rsidRPr="00371C03">
        <w:rPr>
          <w:sz w:val="21"/>
          <w:szCs w:val="21"/>
          <w:lang w:val="en-US"/>
        </w:rPr>
        <w:t xml:space="preserve"> for shopping a</w:t>
      </w:r>
      <w:r w:rsidR="00371C03">
        <w:rPr>
          <w:sz w:val="21"/>
          <w:szCs w:val="21"/>
          <w:lang w:val="en-US"/>
        </w:rPr>
        <w:t>t www.vintagebazaar.in.</w:t>
      </w:r>
    </w:p>
    <w:p w14:paraId="44B5F21E" w14:textId="77777777" w:rsidR="000D381D" w:rsidRPr="00371C03" w:rsidRDefault="000D381D" w:rsidP="00E36141">
      <w:pPr>
        <w:pStyle w:val="Body"/>
        <w:jc w:val="both"/>
        <w:rPr>
          <w:sz w:val="21"/>
          <w:szCs w:val="21"/>
        </w:rPr>
      </w:pPr>
    </w:p>
    <w:p w14:paraId="3590ED3D" w14:textId="77777777" w:rsidR="000D381D" w:rsidRPr="00371C03" w:rsidRDefault="005A2794" w:rsidP="00E36141">
      <w:pPr>
        <w:pStyle w:val="Body"/>
        <w:jc w:val="both"/>
        <w:rPr>
          <w:b/>
          <w:bCs/>
          <w:sz w:val="21"/>
          <w:szCs w:val="21"/>
        </w:rPr>
      </w:pPr>
      <w:r w:rsidRPr="00371C03">
        <w:rPr>
          <w:b/>
          <w:bCs/>
          <w:sz w:val="21"/>
          <w:szCs w:val="21"/>
          <w:lang w:val="en-US"/>
        </w:rPr>
        <w:t>Returns</w:t>
      </w:r>
    </w:p>
    <w:p w14:paraId="13EA029F" w14:textId="77777777" w:rsidR="000D381D" w:rsidRPr="00371C03" w:rsidRDefault="000D381D" w:rsidP="00E36141">
      <w:pPr>
        <w:pStyle w:val="Body"/>
        <w:jc w:val="both"/>
        <w:rPr>
          <w:sz w:val="21"/>
          <w:szCs w:val="21"/>
        </w:rPr>
      </w:pPr>
    </w:p>
    <w:p w14:paraId="6220FFBF" w14:textId="50412A08" w:rsidR="00D548A8" w:rsidRPr="00371C03" w:rsidRDefault="00D548A8" w:rsidP="00E36141">
      <w:pPr>
        <w:pStyle w:val="Body"/>
        <w:jc w:val="both"/>
        <w:rPr>
          <w:sz w:val="21"/>
          <w:szCs w:val="21"/>
          <w:lang w:val="en-US"/>
        </w:rPr>
      </w:pPr>
      <w:r w:rsidRPr="00371C03">
        <w:rPr>
          <w:sz w:val="21"/>
          <w:szCs w:val="21"/>
          <w:lang w:val="en-US"/>
        </w:rPr>
        <w:t>The items once purchased from www.vintagebazaar.in cannot be returned.</w:t>
      </w:r>
    </w:p>
    <w:p w14:paraId="320170A1" w14:textId="77777777" w:rsidR="00D548A8" w:rsidRPr="00371C03" w:rsidRDefault="00D548A8" w:rsidP="00E36141">
      <w:pPr>
        <w:pStyle w:val="Body"/>
        <w:jc w:val="both"/>
        <w:rPr>
          <w:sz w:val="21"/>
          <w:szCs w:val="21"/>
          <w:lang w:val="en-US"/>
        </w:rPr>
      </w:pPr>
    </w:p>
    <w:p w14:paraId="3808D6A1" w14:textId="7BEE30B8" w:rsidR="005C5698" w:rsidRPr="00371C03" w:rsidRDefault="005C5698" w:rsidP="00E36141">
      <w:pPr>
        <w:pStyle w:val="Body"/>
        <w:jc w:val="both"/>
        <w:rPr>
          <w:sz w:val="21"/>
          <w:szCs w:val="21"/>
          <w:lang w:val="en-US"/>
        </w:rPr>
      </w:pPr>
      <w:r w:rsidRPr="00371C03">
        <w:rPr>
          <w:sz w:val="21"/>
          <w:szCs w:val="21"/>
          <w:lang w:val="en-US"/>
        </w:rPr>
        <w:t>‘Buyer’ agrees to check the product</w:t>
      </w:r>
      <w:ins w:id="2" w:author="Arindam Mukherjee" w:date="2020-08-02T22:20:00Z">
        <w:r w:rsidR="00B82FBA">
          <w:rPr>
            <w:sz w:val="21"/>
            <w:szCs w:val="21"/>
            <w:lang w:val="en-US"/>
          </w:rPr>
          <w:t xml:space="preserve"> or </w:t>
        </w:r>
      </w:ins>
      <w:del w:id="3" w:author="Arindam Mukherjee" w:date="2020-08-02T22:20:00Z">
        <w:r w:rsidRPr="00371C03" w:rsidDel="00B82FBA">
          <w:rPr>
            <w:sz w:val="21"/>
            <w:szCs w:val="21"/>
            <w:lang w:val="en-US"/>
          </w:rPr>
          <w:delText xml:space="preserve">/ </w:delText>
        </w:r>
      </w:del>
      <w:r w:rsidRPr="00371C03">
        <w:rPr>
          <w:sz w:val="21"/>
          <w:szCs w:val="21"/>
          <w:lang w:val="en-US"/>
        </w:rPr>
        <w:t xml:space="preserve">item at the time of delivery. If there is any defect in </w:t>
      </w:r>
      <w:del w:id="4" w:author="Arindam Mukherjee" w:date="2020-08-02T22:20:00Z">
        <w:r w:rsidRPr="00371C03" w:rsidDel="00B82FBA">
          <w:rPr>
            <w:sz w:val="21"/>
            <w:szCs w:val="21"/>
            <w:lang w:val="en-US"/>
          </w:rPr>
          <w:delText>the product/ item</w:delText>
        </w:r>
      </w:del>
      <w:ins w:id="5" w:author="Arindam Mukherjee" w:date="2020-08-02T22:20:00Z">
        <w:r w:rsidR="00B82FBA">
          <w:rPr>
            <w:sz w:val="21"/>
            <w:szCs w:val="21"/>
            <w:lang w:val="en-US"/>
          </w:rPr>
          <w:t>it</w:t>
        </w:r>
      </w:ins>
      <w:r w:rsidRPr="00371C03">
        <w:rPr>
          <w:sz w:val="21"/>
          <w:szCs w:val="21"/>
          <w:lang w:val="en-US"/>
        </w:rPr>
        <w:t xml:space="preserve">, the same shall be intimated to the delivery person and the </w:t>
      </w:r>
      <w:ins w:id="6" w:author="Arindam Mukherjee" w:date="2020-08-02T22:20:00Z">
        <w:r w:rsidR="00B82FBA">
          <w:rPr>
            <w:sz w:val="21"/>
            <w:szCs w:val="21"/>
            <w:lang w:val="en-US"/>
          </w:rPr>
          <w:t>product or item</w:t>
        </w:r>
      </w:ins>
      <w:del w:id="7" w:author="Arindam Mukherjee" w:date="2020-08-02T22:20:00Z">
        <w:r w:rsidRPr="00371C03" w:rsidDel="00B82FBA">
          <w:rPr>
            <w:sz w:val="21"/>
            <w:szCs w:val="21"/>
            <w:lang w:val="en-US"/>
          </w:rPr>
          <w:delText>item/ product</w:delText>
        </w:r>
      </w:del>
      <w:r w:rsidRPr="00371C03">
        <w:rPr>
          <w:sz w:val="21"/>
          <w:szCs w:val="21"/>
          <w:lang w:val="en-US"/>
        </w:rPr>
        <w:t xml:space="preserve"> shall be handed over back to the delivery person at the same time.  </w:t>
      </w:r>
    </w:p>
    <w:p w14:paraId="5E8B40DB" w14:textId="77777777" w:rsidR="005C5698" w:rsidRPr="00371C03" w:rsidRDefault="005C5698" w:rsidP="00E36141">
      <w:pPr>
        <w:pStyle w:val="Body"/>
        <w:jc w:val="both"/>
        <w:rPr>
          <w:sz w:val="21"/>
          <w:szCs w:val="21"/>
          <w:lang w:val="en-US"/>
        </w:rPr>
      </w:pPr>
    </w:p>
    <w:p w14:paraId="1A7B6B46" w14:textId="6BF93C88" w:rsidR="000D381D" w:rsidRPr="00371C03" w:rsidRDefault="00B82FBA" w:rsidP="00E36141">
      <w:pPr>
        <w:pStyle w:val="Body"/>
        <w:jc w:val="both"/>
        <w:rPr>
          <w:rStyle w:val="None"/>
          <w:b/>
          <w:bCs/>
          <w:sz w:val="21"/>
          <w:szCs w:val="21"/>
        </w:rPr>
      </w:pPr>
      <w:ins w:id="8" w:author="Arindam Mukherjee" w:date="2020-08-02T22:22:00Z">
        <w:r>
          <w:rPr>
            <w:sz w:val="21"/>
            <w:szCs w:val="21"/>
            <w:lang w:val="en-US"/>
          </w:rPr>
          <w:t>P</w:t>
        </w:r>
        <w:r w:rsidRPr="00371C03">
          <w:rPr>
            <w:sz w:val="21"/>
            <w:szCs w:val="21"/>
            <w:lang w:val="en-US"/>
          </w:rPr>
          <w:t>roduct</w:t>
        </w:r>
        <w:r>
          <w:rPr>
            <w:sz w:val="21"/>
            <w:szCs w:val="21"/>
            <w:lang w:val="en-US"/>
          </w:rPr>
          <w:t xml:space="preserve"> or </w:t>
        </w:r>
        <w:r w:rsidRPr="00371C03">
          <w:rPr>
            <w:sz w:val="21"/>
            <w:szCs w:val="21"/>
            <w:lang w:val="en-US"/>
          </w:rPr>
          <w:t>item cannot be returned</w:t>
        </w:r>
        <w:r>
          <w:rPr>
            <w:sz w:val="21"/>
            <w:szCs w:val="21"/>
            <w:lang w:val="en-US"/>
          </w:rPr>
          <w:t xml:space="preserve"> o</w:t>
        </w:r>
      </w:ins>
      <w:ins w:id="9" w:author="Arindam Mukherjee" w:date="2020-08-02T22:21:00Z">
        <w:r>
          <w:rPr>
            <w:sz w:val="21"/>
            <w:szCs w:val="21"/>
            <w:lang w:val="en-US"/>
          </w:rPr>
          <w:t xml:space="preserve">nce </w:t>
        </w:r>
      </w:ins>
      <w:del w:id="10" w:author="Arindam Mukherjee" w:date="2020-08-02T22:21:00Z">
        <w:r w:rsidR="005C5698" w:rsidRPr="00371C03" w:rsidDel="00B82FBA">
          <w:rPr>
            <w:sz w:val="21"/>
            <w:szCs w:val="21"/>
            <w:lang w:val="en-US"/>
          </w:rPr>
          <w:delText xml:space="preserve">Delivery of the </w:delText>
        </w:r>
      </w:del>
      <w:del w:id="11" w:author="Arindam Mukherjee" w:date="2020-08-02T22:22:00Z">
        <w:r w:rsidR="005C5698" w:rsidRPr="00371C03" w:rsidDel="00B82FBA">
          <w:rPr>
            <w:sz w:val="21"/>
            <w:szCs w:val="21"/>
            <w:lang w:val="en-US"/>
          </w:rPr>
          <w:delText>product</w:delText>
        </w:r>
      </w:del>
      <w:del w:id="12" w:author="Arindam Mukherjee" w:date="2020-08-02T22:21:00Z">
        <w:r w:rsidR="005C5698" w:rsidRPr="00371C03" w:rsidDel="00B82FBA">
          <w:rPr>
            <w:sz w:val="21"/>
            <w:szCs w:val="21"/>
            <w:lang w:val="en-US"/>
          </w:rPr>
          <w:delText>/</w:delText>
        </w:r>
      </w:del>
      <w:del w:id="13" w:author="Arindam Mukherjee" w:date="2020-08-02T22:22:00Z">
        <w:r w:rsidR="005C5698" w:rsidRPr="00371C03" w:rsidDel="00B82FBA">
          <w:rPr>
            <w:sz w:val="21"/>
            <w:szCs w:val="21"/>
            <w:lang w:val="en-US"/>
          </w:rPr>
          <w:delText xml:space="preserve"> item </w:delText>
        </w:r>
      </w:del>
      <w:del w:id="14" w:author="Arindam Mukherjee" w:date="2020-08-02T22:21:00Z">
        <w:r w:rsidR="005C5698" w:rsidRPr="00371C03" w:rsidDel="00B82FBA">
          <w:rPr>
            <w:sz w:val="21"/>
            <w:szCs w:val="21"/>
            <w:lang w:val="en-US"/>
          </w:rPr>
          <w:delText xml:space="preserve">once </w:delText>
        </w:r>
      </w:del>
      <w:r w:rsidR="005C5698" w:rsidRPr="00371C03">
        <w:rPr>
          <w:sz w:val="21"/>
          <w:szCs w:val="21"/>
          <w:lang w:val="en-US"/>
        </w:rPr>
        <w:t>accepted</w:t>
      </w:r>
      <w:ins w:id="15" w:author="Arindam Mukherjee" w:date="2020-08-02T22:22:00Z">
        <w:r>
          <w:rPr>
            <w:sz w:val="21"/>
            <w:szCs w:val="21"/>
            <w:lang w:val="en-US"/>
          </w:rPr>
          <w:t xml:space="preserve"> </w:t>
        </w:r>
      </w:ins>
      <w:ins w:id="16" w:author="Arindam Mukherjee" w:date="2020-08-02T22:23:00Z">
        <w:r>
          <w:rPr>
            <w:sz w:val="21"/>
            <w:szCs w:val="21"/>
            <w:lang w:val="en-US"/>
          </w:rPr>
          <w:t>on</w:t>
        </w:r>
      </w:ins>
      <w:ins w:id="17" w:author="Arindam Mukherjee" w:date="2020-08-02T22:22:00Z">
        <w:r>
          <w:rPr>
            <w:sz w:val="21"/>
            <w:szCs w:val="21"/>
            <w:lang w:val="en-US"/>
          </w:rPr>
          <w:t xml:space="preserve"> delivery</w:t>
        </w:r>
      </w:ins>
      <w:del w:id="18" w:author="Arindam Mukherjee" w:date="2020-08-02T22:22:00Z">
        <w:r w:rsidR="005C5698" w:rsidRPr="00371C03" w:rsidDel="00B82FBA">
          <w:rPr>
            <w:sz w:val="21"/>
            <w:szCs w:val="21"/>
            <w:lang w:val="en-US"/>
          </w:rPr>
          <w:delText xml:space="preserve"> the said product/ item cannot be returned</w:delText>
        </w:r>
      </w:del>
      <w:r w:rsidR="005C5698" w:rsidRPr="00371C03">
        <w:rPr>
          <w:sz w:val="21"/>
          <w:szCs w:val="21"/>
          <w:lang w:val="en-US"/>
        </w:rPr>
        <w:t xml:space="preserve">. Any defect must also be intimated at </w:t>
      </w:r>
      <w:del w:id="19" w:author="Arindam Mukherjee" w:date="2020-08-02T22:23:00Z">
        <w:r w:rsidR="005C5698" w:rsidRPr="00371C03" w:rsidDel="00B82FBA">
          <w:rPr>
            <w:sz w:val="21"/>
            <w:szCs w:val="21"/>
            <w:lang w:val="en-US"/>
          </w:rPr>
          <w:delText xml:space="preserve">_______________ </w:delText>
        </w:r>
      </w:del>
      <w:ins w:id="20" w:author="Arindam Mukherjee" w:date="2020-08-02T22:23:00Z">
        <w:r>
          <w:rPr>
            <w:sz w:val="21"/>
            <w:szCs w:val="21"/>
            <w:lang w:val="en-US"/>
          </w:rPr>
          <w:t>info@vintagebazaar.in</w:t>
        </w:r>
        <w:r w:rsidRPr="00371C03">
          <w:rPr>
            <w:sz w:val="21"/>
            <w:szCs w:val="21"/>
            <w:lang w:val="en-US"/>
          </w:rPr>
          <w:t xml:space="preserve"> </w:t>
        </w:r>
      </w:ins>
      <w:r w:rsidR="005C5698" w:rsidRPr="00371C03">
        <w:rPr>
          <w:sz w:val="21"/>
          <w:szCs w:val="21"/>
          <w:lang w:val="en-US"/>
        </w:rPr>
        <w:t>along with the photo</w:t>
      </w:r>
      <w:ins w:id="21" w:author="Arindam Mukherjee" w:date="2020-08-02T22:24:00Z">
        <w:r>
          <w:rPr>
            <w:sz w:val="21"/>
            <w:szCs w:val="21"/>
            <w:lang w:val="en-US"/>
          </w:rPr>
          <w:t xml:space="preserve"> or </w:t>
        </w:r>
      </w:ins>
      <w:del w:id="22" w:author="Arindam Mukherjee" w:date="2020-08-02T22:24:00Z">
        <w:r w:rsidR="005C5698" w:rsidRPr="00371C03" w:rsidDel="00B82FBA">
          <w:rPr>
            <w:sz w:val="21"/>
            <w:szCs w:val="21"/>
            <w:lang w:val="en-US"/>
          </w:rPr>
          <w:delText xml:space="preserve">/ </w:delText>
        </w:r>
      </w:del>
      <w:r w:rsidR="005C5698" w:rsidRPr="00371C03">
        <w:rPr>
          <w:sz w:val="21"/>
          <w:szCs w:val="21"/>
          <w:lang w:val="en-US"/>
        </w:rPr>
        <w:t>video of such defect.</w:t>
      </w:r>
    </w:p>
    <w:p w14:paraId="283CFF1A" w14:textId="1F43EFDC" w:rsidR="005C5698" w:rsidRPr="00371C03" w:rsidRDefault="005C5698" w:rsidP="00E36141">
      <w:pPr>
        <w:pStyle w:val="Body"/>
        <w:jc w:val="both"/>
        <w:rPr>
          <w:rStyle w:val="None"/>
          <w:sz w:val="21"/>
          <w:szCs w:val="21"/>
        </w:rPr>
      </w:pPr>
    </w:p>
    <w:p w14:paraId="0E014895" w14:textId="77777777" w:rsidR="005C5698" w:rsidRPr="00371C03" w:rsidRDefault="005C5698" w:rsidP="00E36141">
      <w:pPr>
        <w:pStyle w:val="Body"/>
        <w:jc w:val="both"/>
        <w:rPr>
          <w:rStyle w:val="None"/>
          <w:b/>
          <w:bCs/>
          <w:sz w:val="21"/>
          <w:szCs w:val="21"/>
        </w:rPr>
      </w:pPr>
    </w:p>
    <w:p w14:paraId="22E6DA57" w14:textId="77777777" w:rsidR="000D381D" w:rsidRPr="00371C03" w:rsidRDefault="005A2794" w:rsidP="00E36141">
      <w:pPr>
        <w:pStyle w:val="Body"/>
        <w:jc w:val="both"/>
        <w:rPr>
          <w:rStyle w:val="None"/>
          <w:b/>
          <w:bCs/>
          <w:sz w:val="21"/>
          <w:szCs w:val="21"/>
        </w:rPr>
      </w:pPr>
      <w:proofErr w:type="spellStart"/>
      <w:r w:rsidRPr="00371C03">
        <w:rPr>
          <w:rStyle w:val="None"/>
          <w:b/>
          <w:bCs/>
          <w:sz w:val="21"/>
          <w:szCs w:val="21"/>
          <w:lang w:val="de-DE"/>
        </w:rPr>
        <w:t>Refunds</w:t>
      </w:r>
      <w:proofErr w:type="spellEnd"/>
    </w:p>
    <w:p w14:paraId="0D530FAE" w14:textId="77777777" w:rsidR="000D381D" w:rsidRPr="00371C03" w:rsidRDefault="000D381D" w:rsidP="00E36141">
      <w:pPr>
        <w:pStyle w:val="Body"/>
        <w:jc w:val="both"/>
        <w:rPr>
          <w:sz w:val="21"/>
          <w:szCs w:val="21"/>
        </w:rPr>
      </w:pPr>
    </w:p>
    <w:p w14:paraId="468D320B" w14:textId="77777777" w:rsidR="000D381D" w:rsidRPr="00371C03" w:rsidRDefault="005A2794" w:rsidP="00E36141">
      <w:pPr>
        <w:pStyle w:val="Body"/>
        <w:jc w:val="both"/>
        <w:rPr>
          <w:sz w:val="21"/>
          <w:szCs w:val="21"/>
        </w:rPr>
      </w:pPr>
      <w:r w:rsidRPr="00371C03">
        <w:rPr>
          <w:sz w:val="21"/>
          <w:szCs w:val="21"/>
          <w:lang w:val="en-US"/>
        </w:rPr>
        <w:t>Once we receive your item, we will inspect it and notify you that we have received your returned</w:t>
      </w:r>
    </w:p>
    <w:p w14:paraId="31C5B3CD" w14:textId="77777777" w:rsidR="000D381D" w:rsidRPr="00371C03" w:rsidRDefault="005A2794" w:rsidP="00E36141">
      <w:pPr>
        <w:pStyle w:val="Body"/>
        <w:jc w:val="both"/>
        <w:rPr>
          <w:sz w:val="21"/>
          <w:szCs w:val="21"/>
        </w:rPr>
      </w:pPr>
      <w:r w:rsidRPr="00371C03">
        <w:rPr>
          <w:sz w:val="21"/>
          <w:szCs w:val="21"/>
          <w:lang w:val="en-US"/>
        </w:rPr>
        <w:t>item. We will immediately notify you on the status of your refund after inspecting the item.</w:t>
      </w:r>
    </w:p>
    <w:p w14:paraId="088F9738" w14:textId="77777777" w:rsidR="000D381D" w:rsidRPr="00371C03" w:rsidRDefault="000D381D" w:rsidP="00E36141">
      <w:pPr>
        <w:pStyle w:val="Body"/>
        <w:jc w:val="both"/>
        <w:rPr>
          <w:sz w:val="21"/>
          <w:szCs w:val="21"/>
        </w:rPr>
      </w:pPr>
    </w:p>
    <w:p w14:paraId="07A8E75C" w14:textId="5907C6CA" w:rsidR="000D381D" w:rsidRPr="00371C03" w:rsidRDefault="005A2794" w:rsidP="00E36141">
      <w:pPr>
        <w:pStyle w:val="Body"/>
        <w:jc w:val="both"/>
        <w:rPr>
          <w:sz w:val="21"/>
          <w:szCs w:val="21"/>
        </w:rPr>
      </w:pPr>
      <w:del w:id="23" w:author="Arindam Mukherjee" w:date="2020-08-02T22:26:00Z">
        <w:r w:rsidRPr="00371C03" w:rsidDel="001F0034">
          <w:rPr>
            <w:sz w:val="21"/>
            <w:szCs w:val="21"/>
            <w:lang w:val="en-US"/>
          </w:rPr>
          <w:delText>If your return is approved, we</w:delText>
        </w:r>
      </w:del>
      <w:ins w:id="24" w:author="Arindam Mukherjee" w:date="2020-08-02T22:26:00Z">
        <w:r w:rsidR="001F0034">
          <w:rPr>
            <w:sz w:val="21"/>
            <w:szCs w:val="21"/>
            <w:lang w:val="en-US"/>
          </w:rPr>
          <w:t>We</w:t>
        </w:r>
      </w:ins>
      <w:r w:rsidRPr="00371C03">
        <w:rPr>
          <w:sz w:val="21"/>
          <w:szCs w:val="21"/>
          <w:lang w:val="en-US"/>
        </w:rPr>
        <w:t xml:space="preserve"> will initiate a refund to your credit card (or original method of payment)</w:t>
      </w:r>
      <w:ins w:id="25" w:author="Arindam Mukherjee" w:date="2020-08-02T22:27:00Z">
        <w:r w:rsidR="001F0034">
          <w:rPr>
            <w:sz w:val="21"/>
            <w:szCs w:val="21"/>
            <w:lang w:val="en-US"/>
          </w:rPr>
          <w:t xml:space="preserve"> only when your return is approved</w:t>
        </w:r>
      </w:ins>
      <w:r w:rsidRPr="00371C03">
        <w:rPr>
          <w:sz w:val="21"/>
          <w:szCs w:val="21"/>
          <w:lang w:val="en-US"/>
        </w:rPr>
        <w:t>.</w:t>
      </w:r>
    </w:p>
    <w:p w14:paraId="75C067BF" w14:textId="77777777" w:rsidR="000D381D" w:rsidRPr="00371C03" w:rsidRDefault="000D381D" w:rsidP="00E36141">
      <w:pPr>
        <w:pStyle w:val="Body"/>
        <w:jc w:val="both"/>
        <w:rPr>
          <w:sz w:val="21"/>
          <w:szCs w:val="21"/>
        </w:rPr>
      </w:pPr>
    </w:p>
    <w:p w14:paraId="7158F47C" w14:textId="77777777" w:rsidR="000D381D" w:rsidRPr="00371C03" w:rsidRDefault="005A2794" w:rsidP="00E36141">
      <w:pPr>
        <w:pStyle w:val="Body"/>
        <w:jc w:val="both"/>
        <w:rPr>
          <w:sz w:val="21"/>
          <w:szCs w:val="21"/>
        </w:rPr>
      </w:pPr>
      <w:r w:rsidRPr="00371C03">
        <w:rPr>
          <w:sz w:val="21"/>
          <w:szCs w:val="21"/>
          <w:lang w:val="en-US"/>
        </w:rPr>
        <w:t>You will receive the credit within a certain amount of days, depending on your card issuer's policies.</w:t>
      </w:r>
    </w:p>
    <w:p w14:paraId="0E99D0E3" w14:textId="7C4A96B1" w:rsidR="000D381D" w:rsidRPr="00371C03" w:rsidRDefault="000D381D" w:rsidP="00E36141">
      <w:pPr>
        <w:pStyle w:val="Body"/>
        <w:widowControl w:val="0"/>
        <w:spacing w:line="240" w:lineRule="auto"/>
        <w:jc w:val="both"/>
        <w:rPr>
          <w:sz w:val="21"/>
          <w:szCs w:val="21"/>
        </w:rPr>
      </w:pPr>
    </w:p>
    <w:p w14:paraId="1A557BDC" w14:textId="77777777" w:rsidR="00D548A8" w:rsidRPr="00371C03" w:rsidRDefault="00D548A8" w:rsidP="00E36141">
      <w:pPr>
        <w:pStyle w:val="Body"/>
        <w:widowControl w:val="0"/>
        <w:spacing w:line="240" w:lineRule="auto"/>
        <w:jc w:val="both"/>
        <w:rPr>
          <w:b/>
          <w:bCs/>
          <w:sz w:val="21"/>
          <w:szCs w:val="21"/>
        </w:rPr>
      </w:pPr>
    </w:p>
    <w:p w14:paraId="54840C12" w14:textId="2D1F06D2" w:rsidR="00D548A8" w:rsidRPr="00371C03" w:rsidRDefault="00D548A8" w:rsidP="00E36141">
      <w:pPr>
        <w:pStyle w:val="Body"/>
        <w:widowControl w:val="0"/>
        <w:spacing w:line="240" w:lineRule="auto"/>
        <w:jc w:val="both"/>
        <w:rPr>
          <w:b/>
          <w:bCs/>
          <w:sz w:val="21"/>
          <w:szCs w:val="21"/>
        </w:rPr>
      </w:pPr>
      <w:r w:rsidRPr="00371C03">
        <w:rPr>
          <w:b/>
          <w:bCs/>
          <w:sz w:val="21"/>
          <w:szCs w:val="21"/>
        </w:rPr>
        <w:t>Cancellation</w:t>
      </w:r>
    </w:p>
    <w:p w14:paraId="3DEF477E" w14:textId="77777777" w:rsidR="000D381D" w:rsidRPr="00371C03" w:rsidRDefault="000D381D" w:rsidP="00E36141">
      <w:pPr>
        <w:pStyle w:val="Body"/>
        <w:jc w:val="both"/>
        <w:rPr>
          <w:rStyle w:val="None"/>
          <w:b/>
          <w:bCs/>
          <w:sz w:val="21"/>
          <w:szCs w:val="21"/>
        </w:rPr>
      </w:pPr>
    </w:p>
    <w:p w14:paraId="2AE5E526" w14:textId="567ECBA2" w:rsidR="000D381D" w:rsidRPr="00371C03" w:rsidRDefault="002039D7" w:rsidP="00E36141">
      <w:pPr>
        <w:pStyle w:val="Body"/>
        <w:jc w:val="both"/>
        <w:rPr>
          <w:rStyle w:val="None"/>
          <w:sz w:val="21"/>
          <w:szCs w:val="21"/>
        </w:rPr>
      </w:pPr>
      <w:ins w:id="26" w:author="Arindam Mukherjee" w:date="2020-08-02T22:27:00Z">
        <w:r>
          <w:rPr>
            <w:rStyle w:val="None"/>
            <w:sz w:val="21"/>
            <w:szCs w:val="21"/>
          </w:rPr>
          <w:t xml:space="preserve">Your </w:t>
        </w:r>
      </w:ins>
      <w:del w:id="27" w:author="Arindam Mukherjee" w:date="2020-08-02T22:27:00Z">
        <w:r w:rsidR="00D548A8" w:rsidRPr="00371C03" w:rsidDel="002039D7">
          <w:rPr>
            <w:rStyle w:val="None"/>
            <w:sz w:val="21"/>
            <w:szCs w:val="21"/>
          </w:rPr>
          <w:delText xml:space="preserve">The </w:delText>
        </w:r>
      </w:del>
      <w:r w:rsidR="00D548A8" w:rsidRPr="00371C03">
        <w:rPr>
          <w:rStyle w:val="None"/>
          <w:sz w:val="21"/>
          <w:szCs w:val="21"/>
        </w:rPr>
        <w:t>order once placed at www.vintagebazaar.in can be cancelled till the product</w:t>
      </w:r>
      <w:ins w:id="28" w:author="Arindam Mukherjee" w:date="2020-08-02T22:28:00Z">
        <w:r>
          <w:rPr>
            <w:rStyle w:val="None"/>
            <w:sz w:val="21"/>
            <w:szCs w:val="21"/>
          </w:rPr>
          <w:t xml:space="preserve"> or </w:t>
        </w:r>
      </w:ins>
      <w:del w:id="29" w:author="Arindam Mukherjee" w:date="2020-08-02T22:28:00Z">
        <w:r w:rsidR="00D548A8" w:rsidRPr="00371C03" w:rsidDel="002039D7">
          <w:rPr>
            <w:rStyle w:val="None"/>
            <w:sz w:val="21"/>
            <w:szCs w:val="21"/>
          </w:rPr>
          <w:delText xml:space="preserve">/ </w:delText>
        </w:r>
      </w:del>
      <w:r w:rsidR="00D548A8" w:rsidRPr="00371C03">
        <w:rPr>
          <w:rStyle w:val="None"/>
          <w:sz w:val="21"/>
          <w:szCs w:val="21"/>
        </w:rPr>
        <w:t xml:space="preserve">item </w:t>
      </w:r>
      <w:r w:rsidR="00E36141" w:rsidRPr="00371C03">
        <w:rPr>
          <w:rStyle w:val="None"/>
          <w:sz w:val="21"/>
          <w:szCs w:val="21"/>
        </w:rPr>
        <w:t xml:space="preserve">is not dispatched for </w:t>
      </w:r>
      <w:del w:id="30" w:author="Arindam Mukherjee" w:date="2020-08-02T22:28:00Z">
        <w:r w:rsidR="00E36141" w:rsidRPr="00371C03" w:rsidDel="002039D7">
          <w:rPr>
            <w:rStyle w:val="None"/>
            <w:sz w:val="21"/>
            <w:szCs w:val="21"/>
          </w:rPr>
          <w:delText xml:space="preserve">the </w:delText>
        </w:r>
      </w:del>
      <w:r w:rsidR="00E36141" w:rsidRPr="00371C03">
        <w:rPr>
          <w:rStyle w:val="None"/>
          <w:sz w:val="21"/>
          <w:szCs w:val="21"/>
        </w:rPr>
        <w:t>delivery</w:t>
      </w:r>
      <w:r w:rsidR="00D548A8" w:rsidRPr="00371C03">
        <w:rPr>
          <w:rStyle w:val="None"/>
          <w:sz w:val="21"/>
          <w:szCs w:val="21"/>
        </w:rPr>
        <w:t>.</w:t>
      </w:r>
    </w:p>
    <w:p w14:paraId="5094A09F" w14:textId="77777777" w:rsidR="000D381D" w:rsidRPr="00371C03" w:rsidRDefault="000D381D" w:rsidP="00E36141">
      <w:pPr>
        <w:pStyle w:val="Body"/>
        <w:jc w:val="both"/>
        <w:rPr>
          <w:rStyle w:val="None"/>
          <w:b/>
          <w:bCs/>
          <w:sz w:val="21"/>
          <w:szCs w:val="21"/>
        </w:rPr>
      </w:pPr>
    </w:p>
    <w:p w14:paraId="70E2C7FA" w14:textId="77777777" w:rsidR="000D381D" w:rsidRPr="00371C03" w:rsidRDefault="000D381D" w:rsidP="00E36141">
      <w:pPr>
        <w:pStyle w:val="Body"/>
        <w:jc w:val="both"/>
        <w:rPr>
          <w:rStyle w:val="None"/>
          <w:b/>
          <w:bCs/>
          <w:sz w:val="21"/>
          <w:szCs w:val="21"/>
        </w:rPr>
      </w:pPr>
    </w:p>
    <w:p w14:paraId="471EC851" w14:textId="77777777" w:rsidR="000D381D" w:rsidRPr="00371C03" w:rsidRDefault="005A2794" w:rsidP="00E36141">
      <w:pPr>
        <w:pStyle w:val="Body"/>
        <w:jc w:val="both"/>
        <w:rPr>
          <w:rStyle w:val="None"/>
          <w:b/>
          <w:bCs/>
          <w:sz w:val="21"/>
          <w:szCs w:val="21"/>
        </w:rPr>
      </w:pPr>
      <w:r w:rsidRPr="00371C03">
        <w:rPr>
          <w:rStyle w:val="None"/>
          <w:b/>
          <w:bCs/>
          <w:sz w:val="21"/>
          <w:szCs w:val="21"/>
          <w:lang w:val="en-US"/>
        </w:rPr>
        <w:t>Contact Us</w:t>
      </w:r>
    </w:p>
    <w:p w14:paraId="02F7A711" w14:textId="77777777" w:rsidR="000D381D" w:rsidRPr="00371C03" w:rsidRDefault="000D381D" w:rsidP="00E36141">
      <w:pPr>
        <w:pStyle w:val="Body"/>
        <w:jc w:val="both"/>
        <w:rPr>
          <w:sz w:val="21"/>
          <w:szCs w:val="21"/>
        </w:rPr>
      </w:pPr>
    </w:p>
    <w:p w14:paraId="71D0F045" w14:textId="4501380A" w:rsidR="000D381D" w:rsidRPr="00371C03" w:rsidRDefault="00C6403E" w:rsidP="00E36141">
      <w:pPr>
        <w:pStyle w:val="Body"/>
        <w:jc w:val="both"/>
        <w:rPr>
          <w:sz w:val="21"/>
          <w:szCs w:val="21"/>
        </w:rPr>
      </w:pPr>
      <w:ins w:id="31" w:author="Arindam Mukherjee" w:date="2020-08-02T22:29:00Z">
        <w:r>
          <w:rPr>
            <w:sz w:val="21"/>
            <w:szCs w:val="21"/>
            <w:lang w:val="en-US"/>
          </w:rPr>
          <w:t xml:space="preserve">Please email us at </w:t>
        </w:r>
        <w:r>
          <w:rPr>
            <w:sz w:val="21"/>
            <w:szCs w:val="21"/>
            <w:lang w:val="en-US"/>
          </w:rPr>
          <w:fldChar w:fldCharType="begin"/>
        </w:r>
        <w:r>
          <w:rPr>
            <w:sz w:val="21"/>
            <w:szCs w:val="21"/>
            <w:lang w:val="en-US"/>
          </w:rPr>
          <w:instrText xml:space="preserve"> HYPERLINK "mailto:info@vintagebazaar.in" </w:instrText>
        </w:r>
        <w:r>
          <w:rPr>
            <w:sz w:val="21"/>
            <w:szCs w:val="21"/>
            <w:lang w:val="en-US"/>
          </w:rPr>
          <w:fldChar w:fldCharType="separate"/>
        </w:r>
        <w:r w:rsidRPr="00E869DF">
          <w:rPr>
            <w:rStyle w:val="Hyperlink"/>
            <w:sz w:val="21"/>
            <w:szCs w:val="21"/>
            <w:lang w:val="en-US"/>
          </w:rPr>
          <w:t>info@vintagebazaar.in</w:t>
        </w:r>
        <w:r>
          <w:rPr>
            <w:sz w:val="21"/>
            <w:szCs w:val="21"/>
            <w:lang w:val="en-US"/>
          </w:rPr>
          <w:fldChar w:fldCharType="end"/>
        </w:r>
        <w:r>
          <w:rPr>
            <w:sz w:val="21"/>
            <w:szCs w:val="21"/>
            <w:lang w:val="en-US"/>
          </w:rPr>
          <w:t xml:space="preserve"> </w:t>
        </w:r>
      </w:ins>
      <w:del w:id="32" w:author="Arindam Mukherjee" w:date="2020-08-02T22:29:00Z">
        <w:r w:rsidR="005A2794" w:rsidRPr="00371C03" w:rsidDel="00C6403E">
          <w:rPr>
            <w:sz w:val="21"/>
            <w:szCs w:val="21"/>
            <w:lang w:val="en-US"/>
          </w:rPr>
          <w:delText xml:space="preserve">If </w:delText>
        </w:r>
      </w:del>
      <w:ins w:id="33" w:author="Arindam Mukherjee" w:date="2020-08-02T22:29:00Z">
        <w:r>
          <w:rPr>
            <w:sz w:val="21"/>
            <w:szCs w:val="21"/>
            <w:lang w:val="en-US"/>
          </w:rPr>
          <w:t>i</w:t>
        </w:r>
        <w:r w:rsidRPr="00371C03">
          <w:rPr>
            <w:sz w:val="21"/>
            <w:szCs w:val="21"/>
            <w:lang w:val="en-US"/>
          </w:rPr>
          <w:t xml:space="preserve">f </w:t>
        </w:r>
      </w:ins>
      <w:r w:rsidR="005A2794" w:rsidRPr="00371C03">
        <w:rPr>
          <w:sz w:val="21"/>
          <w:szCs w:val="21"/>
          <w:lang w:val="en-US"/>
        </w:rPr>
        <w:t>you have any questions on how to return your item to us</w:t>
      </w:r>
      <w:del w:id="34" w:author="Arindam Mukherjee" w:date="2020-08-02T22:30:00Z">
        <w:r w:rsidR="005A2794" w:rsidRPr="00371C03" w:rsidDel="00C6403E">
          <w:rPr>
            <w:sz w:val="21"/>
            <w:szCs w:val="21"/>
            <w:lang w:val="en-US"/>
          </w:rPr>
          <w:delText>, contact us</w:delText>
        </w:r>
      </w:del>
      <w:r w:rsidR="005A2794" w:rsidRPr="00371C03">
        <w:rPr>
          <w:sz w:val="21"/>
          <w:szCs w:val="21"/>
          <w:lang w:val="en-US"/>
        </w:rPr>
        <w:t>.</w:t>
      </w:r>
    </w:p>
    <w:p w14:paraId="779E70A4" w14:textId="77777777" w:rsidR="000D381D" w:rsidRPr="00371C03" w:rsidRDefault="000D381D" w:rsidP="00E36141">
      <w:pPr>
        <w:pStyle w:val="Body"/>
        <w:jc w:val="both"/>
        <w:rPr>
          <w:sz w:val="21"/>
          <w:szCs w:val="21"/>
        </w:rPr>
      </w:pPr>
    </w:p>
    <w:p w14:paraId="145431CD" w14:textId="77777777" w:rsidR="000D381D" w:rsidRDefault="000D381D" w:rsidP="00E36141">
      <w:pPr>
        <w:pStyle w:val="Body"/>
        <w:jc w:val="both"/>
      </w:pPr>
    </w:p>
    <w:p w14:paraId="5BEBAAF2" w14:textId="77777777" w:rsidR="000D381D" w:rsidRDefault="000D381D" w:rsidP="00E36141">
      <w:pPr>
        <w:pStyle w:val="Body"/>
        <w:widowControl w:val="0"/>
        <w:spacing w:line="240" w:lineRule="auto"/>
        <w:jc w:val="both"/>
      </w:pPr>
    </w:p>
    <w:sectPr w:rsidR="000D381D">
      <w:headerReference w:type="default" r:id="rId6"/>
      <w:footerReference w:type="default" r:id="rId7"/>
      <w:pgSz w:w="11900" w:h="16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9B0C5" w14:textId="77777777" w:rsidR="00D8326E" w:rsidRDefault="00D8326E">
      <w:r>
        <w:separator/>
      </w:r>
    </w:p>
  </w:endnote>
  <w:endnote w:type="continuationSeparator" w:id="0">
    <w:p w14:paraId="157C41C6" w14:textId="77777777" w:rsidR="00D8326E" w:rsidRDefault="00D8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7E21F" w14:textId="77777777" w:rsidR="000D381D" w:rsidRDefault="000D38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93212" w14:textId="77777777" w:rsidR="00D8326E" w:rsidRDefault="00D8326E">
      <w:r>
        <w:separator/>
      </w:r>
    </w:p>
  </w:footnote>
  <w:footnote w:type="continuationSeparator" w:id="0">
    <w:p w14:paraId="4145BD6C" w14:textId="77777777" w:rsidR="00D8326E" w:rsidRDefault="00D83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245B6" w14:textId="77777777" w:rsidR="000D381D" w:rsidRDefault="000D381D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indam Mukherjee">
    <w15:presenceInfo w15:providerId="Windows Live" w15:userId="b2101fb53d3f4a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81D"/>
    <w:rsid w:val="000142C4"/>
    <w:rsid w:val="000D381D"/>
    <w:rsid w:val="001F0034"/>
    <w:rsid w:val="002039D7"/>
    <w:rsid w:val="00371C03"/>
    <w:rsid w:val="00413989"/>
    <w:rsid w:val="005A2794"/>
    <w:rsid w:val="005C5698"/>
    <w:rsid w:val="008F6C54"/>
    <w:rsid w:val="00B82FBA"/>
    <w:rsid w:val="00C6403E"/>
    <w:rsid w:val="00D548A8"/>
    <w:rsid w:val="00D8326E"/>
    <w:rsid w:val="00E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6FFC"/>
  <w15:docId w15:val="{126F5E7F-93AB-4627-9338-830D4A7D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uiPriority w:val="10"/>
    <w:qFormat/>
    <w:pPr>
      <w:keepNext/>
      <w:keepLines/>
      <w:spacing w:after="60" w:line="276" w:lineRule="auto"/>
    </w:pPr>
    <w:rPr>
      <w:rFonts w:ascii="Arial" w:hAnsi="Arial" w:cs="Arial Unicode MS"/>
      <w:color w:val="000000"/>
      <w:sz w:val="52"/>
      <w:szCs w:val="52"/>
      <w:u w:color="000000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1155CC"/>
      <w:u w:val="single" w:color="1155CC"/>
    </w:rPr>
  </w:style>
  <w:style w:type="character" w:customStyle="1" w:styleId="Hyperlink1">
    <w:name w:val="Hyperlink.1"/>
    <w:basedOn w:val="None"/>
    <w:rPr>
      <w:rFonts w:ascii="Arial" w:eastAsia="Arial" w:hAnsi="Arial" w:cs="Arial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F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BA"/>
    <w:rPr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4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1235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Arindam Mukherjee</cp:lastModifiedBy>
  <cp:revision>9</cp:revision>
  <dcterms:created xsi:type="dcterms:W3CDTF">2019-08-29T04:52:00Z</dcterms:created>
  <dcterms:modified xsi:type="dcterms:W3CDTF">2020-08-02T17:00:00Z</dcterms:modified>
</cp:coreProperties>
</file>